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ins w:id="0" w:author="John Smith" w:date="2024-04-11T16:14:11Z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3503923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8187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5940425" cy="350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467.75pt;height:275.90pt;mso-wrap-distance-left:0.00pt;mso-wrap-distance-top:0.00pt;mso-wrap-distance-right:0.00pt;mso-wrap-distance-bottom:0.00pt;z-index:1;" stroked="false">
                  <v:imagedata r:id="rId8" o:title=""/>
                  <o:lock v:ext="edit" rotation="t"/>
                </v:shape>
              </w:pict>
            </mc:Fallback>
          </mc:AlternateContent>
        </w:r>
      </w:ins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ONLYOFFICE/8.1.0.71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2024-04-25T12:27:23Z</dcterms:modified>
</cp:coreProperties>
</file>